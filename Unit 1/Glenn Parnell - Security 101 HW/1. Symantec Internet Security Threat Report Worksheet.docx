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17ae7svz2ut" w:id="0"/>
      <w:bookmarkEnd w:id="0"/>
      <w:r w:rsidDel="00000000" w:rsidR="00000000" w:rsidRPr="00000000">
        <w:rPr>
          <w:rtl w:val="0"/>
        </w:rPr>
        <w:t xml:space="preserve">Security 101 Homework: Security Reporting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yguyui9fsve" w:id="1"/>
      <w:bookmarkEnd w:id="1"/>
      <w:r w:rsidDel="00000000" w:rsidR="00000000" w:rsidRPr="00000000">
        <w:rPr>
          <w:rtl w:val="0"/>
        </w:rPr>
        <w:t xml:space="preserve">Part I: Symantec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Part 1 of your homework assignment, you should primarily use the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Symantec Internet Security Threat Report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along with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independent research to answer the following questions.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is formjacking?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Essentially the hijacking of a website’s forms. This may include anything from a general contact form to a payment form.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How many websites are compromised each month with formjacking code?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  <w:br w:type="textWrapping"/>
        <w:t xml:space="preserve">According to the Symantec report - 4800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is Powershell?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hybrid solution of shell, language and framework which allows for the control and automation of tasks, native to windows but available for other OS’s.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was the annual percentage increase in malicious Powershell scripts?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According to the Symantec report - 1000%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is a coinminer?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Typically a program that ‘mines’ cryptocurrency. In a malicious context, they can be deployed on targets to leverage a large collective computing power, delivering the mined currency to the actors pocket.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How much can data from a single credit card can be sold for?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According to the Symantec report - Data from a single card could be sold for up to $45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How did Magecart successfully attack Ticketmaster?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Magecart managed to exploit a vulnerability in a third party Chat Bot, having it inject malicious code for the site’s visitors to load.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is one reason why there has been a growth of formjacking?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Due to the immense surface area available, formjacking is fairly easy, efficient and profitable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Cryptojacking dropped by what percentage between January and December 2018?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According to the Symantec report - 52%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If a web page contains 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coinmining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script, what happens?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This can cause the web page to utilise the visitors hardware resources to mine cryptocurrency, provided the webpage stays open and the script is able to run.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How does an exploit kit work?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Exploit Kits typically provide an automated method to leverage vulnerabilities in systems or applications such as websites and then distribute malware to a victim’s machine.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does the criminal group SamSam specialize in?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SamSam treats ransomware like a proper business, focussing attacks on competitors and maintaining control over their intellectual property, which in turn restricts defensive tactics.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How many SamSam attacks did Symantec find evidence of in 2018? 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According to the Symantec report - 67 SamSam attacks were detected.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Even though ransomware attacks declined in 2017-2018, what was one dramatic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change that occurred? </w:t>
        <w:br w:type="textWrapping"/>
        <w:t xml:space="preserve">There was an increase in the percentage of ransomware attacks on enterprise businesses.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 2018, what was the primary ransomware distribution method?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According to the Symantec report - Email campaigns were the chief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operating systems do most types of ransomware attacks still target?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Windows operating system is generally the most targeted OS for ransomware attacks.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are “living off the land” attacks? What is the advantage to hackers? 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These attacks are usually conducted via tools and features provided by operating systems and software suites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is an example of a tool that’s used in “living off the land” attacks?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Powershell is a great example. It is now native to the Windows OS and thereby every Windows host potentially carries the associated vulnerabilities.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are zero-day exploits?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An vulnerability that is considered unknown to parties who would seek to mitigate it, preferably prior to its exploitation.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By what percentage did zero-day exploits decline in 2018?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According to the Symantec report - There was a 4% decline from 27% (2017) to 23% (2018)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are two techniques that worms such as Emotet and Qakbot use?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Brute forcing network shares and dumping passwords from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are supply chain attacks? By how much did they increase in 2018?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These attacks are generally via components &amp; services that support the actual target, such as libraries that are integrated into software projects.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According to the Symantec report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upply chain attacks increased by 78% in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challenge do supply chain attacks and living off the land attacks highlight for organizations?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These types of attack are becoming increasingly difficult to detect and defend.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20 most active groups tracked by Symantec targeted an average of how many organizations between 2016 and 2018?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According to the Symantec report - 55 organisations between 2016 and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How many individuals or organizations were indicted for cyber criminal activities in 2018? What are some of the countries that these entities were from? 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49 organisations or individuals were indicted during 2018, with entities from countries such as Russia, China, Iran and North Korea.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When it comes to the increased number of cloud cybersecurity attacks, what is the common theme?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According to the Symantec report - Poor configuration was the primary vulnerability.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is the implication for successful cloud exploitation that provides access to memory locations that are normally forbidden?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Cloud based infrastructure typically pools resources, thereby an attack via one instance could innately provide access to other instances sharing the pool.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are two examples of the above cloud attack?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Spectre and Foreshadow are two example exploitations of the speculative execution vulnerability.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Regarding Internet of Things (IoT) attacks, what were the two most common infected devices and what percentage of IoT attacks were attributed to them?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According to the Symantec report - Routers (75%) and Cameras (15%) were the two most common device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is the Mirai worm and what does it do?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This worm performs DDoS attacks upon internet connected devices.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Why was Mirai the third most common IoT threat in 2018?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The constant evolution and updating of this threat gives it a high success rate, especially against poorly patched devices.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What was unique about VPNFilter with regards to IoT threats?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VPNFilter was the first widespread persistent threat, meaning that it could remain active after a reboot and prove to be very difficult to overcome.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What type of attack targeted the Democratic National Committee in 2019?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The DNC was targeted by a spear-phishing attack, supposedly it was unsuccessful.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What were 48% of  malicious email attachments in 2018?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According to the Symantec report - In 2018, 48% of malicious email attachments were Office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What were the top two malicious email themes in 2018?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According to the Symantec report - The top two themes were Bills and Email Delivery Failures.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What was the top malicious email attachment type in 2018?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According to the Symantec report - The top malicious email attachment types were the extensions .doc and .dot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Which country had the highest email phishing rate? Which country had the lowest email phishing rate?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According to the Symantec report - Saudi Arabia had the highest email phishing rate with 1 in 675 emails being malicious. The lowest phishing rate was attributed to Poland with only 1 in 9,653 emails.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What is Emotet and how much did it jump in 2018?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Emotet is a Trojan that also has features similar to a worm, enabling it to spread quickly. It utilises techniques such as brute forcing of network shares to traverse a network. It was attributed to 16% of financial Trojans, jumping 12% from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What was the top malware threat of the year? How many of those attacks were blocked?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According to the Symantec report - Heur.AdvML.C was the top malware threat for 2018, with 43,999,373 attacks blocked it was attributed to 52.1% of attacks.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Malware primarily attacks which type of operating system?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The Windows OS is the most attacked OS, with over 97% of attacks for 3 years running.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What was the top coinminer of 2018 and how many of those attacks were blocked?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According to the Symantec report - JS.Webcoinminer was the top contender, with 2,768,721 attacks blocked - just under 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What were the top three financial Trojans of 2018?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According to the Symantec report - Ramnit, Zbot and Emotet were the top three, accounting for 81%.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What was the most common avenue of attack in 2018?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According to the Symantec report - Spear-phising emails were most popular with 65% of known groups using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What is destructive malware? By what percent did these attacks increase in 2018?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Destructive malware typically ‘bricks’ devices, making them inoperable. The use of destructive malware rose 2% in 2018, with 8% of groups utilising them.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What was the top user name used in IoT attacks?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  <w:br w:type="textWrapping"/>
        <w:t xml:space="preserve">The top user name used in IoT attacks during 2018 was ‘root’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What was the top password used in IoT attacks?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The top password used in IoT attacks during 2018 was ‘123456’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What were the top three protocols used in IoT attacks? What were the top two ports used in IoT attacks?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The top three protocols used for IoT attacks in 2018 were telnet (90.9%), http (6.6%) and https (1%). The top two ports attacked were the default ports for the top two protocols, TCP 23 (telnet) and TCP 80 (http).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In the underground economy, how much can someone get for the following? 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Stolen or fake identity: $0.10 to $1.50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Stolen medical records: $0.10 to $35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Hacker for hire: $100+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Single credit card with full details: $1 to $45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ins w:author="Sriharsha Devalpally" w:id="0" w:date="2021-06-02T11:21:09Z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500 social media followers: $2 to $6</w:t>
      </w:r>
      <w:ins w:author="Sriharsha Devalpally" w:id="0" w:date="2021-06-02T11:21:0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6">
      <w:pPr>
        <w:rPr>
          <w:ins w:author="Sriharsha Devalpally" w:id="0" w:date="2021-06-02T11:21:09Z"/>
          <w:rFonts w:ascii="Roboto" w:cs="Roboto" w:eastAsia="Roboto" w:hAnsi="Roboto"/>
          <w:sz w:val="24"/>
          <w:szCs w:val="24"/>
          <w:highlight w:val="white"/>
        </w:rPr>
      </w:pPr>
      <w:ins w:author="Sriharsha Devalpally" w:id="0" w:date="2021-06-02T11:21:0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Sriharsha Devalpally" w:id="1" w:date="2021-06-02T11:21:09Z">
            <w:rPr>
              <w:sz w:val="24"/>
              <w:szCs w:val="24"/>
              <w:highlight w:val="white"/>
              <w:u w:val="none"/>
            </w:rPr>
          </w:rPrChange>
        </w:rPr>
        <w:pPrChange w:author="Sriharsha Devalpally" w:id="0" w:date="2021-06-02T11:21:09Z">
          <w:pPr>
            <w:numPr>
              <w:ilvl w:val="1"/>
              <w:numId w:val="1"/>
            </w:numPr>
            <w:ind w:left="1440" w:hanging="360"/>
          </w:pPr>
        </w:pPrChange>
      </w:pPr>
      <w:ins w:author="Sriharsha Devalpally" w:id="0" w:date="2021-06-02T11:21:09Z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Great work Glenn. </w:t>
        </w:r>
      </w:ins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