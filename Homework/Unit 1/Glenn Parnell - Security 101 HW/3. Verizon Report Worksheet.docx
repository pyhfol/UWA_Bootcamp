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difference between an incident and a breach?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An incident is an event which has the potential to result in disclosure of data through compromisation of the CIA triad.</w:t>
        <w:br w:type="textWrapping"/>
        <w:t xml:space="preserve">A breach is an incident wherein the potential disclosure of data is realised.</w:t>
        <w:br w:type="textWrapping"/>
        <w:t xml:space="preserve">A simple analogy is that of driving a car and almost crashing vs actually crashing ie, incident vs accident.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percentage of breaches were perpetrated by outside actors? What percentage were perpetrated by internal actors?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Per the summary of findings within the Verizon report, 69% of breaches were external actors, whilst 34% involved internal actors.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percentage of breaches were perpetrated by organized criminal groups?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The statistics suggest 39% of breaches were instigated by organised criminal groups.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percentage of breaches were financially motivated?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Around 71% of breaches were classed to be financially motivated.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the following: </w:t>
        <w:br w:type="textWrapping"/>
        <w:t xml:space="preserve">Denial of Service: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Typically the goal is to disrupt services being provided by a host on the internet. This is commonly achieved by overloading the host or resource with endless false requests, slowing services, preventing access and often causing the service to come to a halt.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Command and Control: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Also known as C2 or C&amp;C, Command and Control is an attack usually looking to create a network of infected hosts which can then be leveraged for nefarious uses.</w:t>
        <w:br w:type="textWrapping"/>
        <w:t xml:space="preserve">Often the attacker will start with a single infected device, which will then report to the attacker’s server which provides the next command, such as installation of software and assimilating other hosts on the network.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Backdoor: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 attacks are usually discreet attacks with the goal of attaining high levels of access within a host.</w:t>
        <w:br w:type="textWrapping"/>
        <w:t xml:space="preserve">Backdoors are usually created by malware (typically Trojans) or as a feature of specific software/hardware configurations. Some backdoors genuinely have a purpose, but if it is not sufficiently protected it becomes an exploitable vulnerability.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Keylogger: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One of the older tricks in the book, keyloggers basically just watch what you are doing, harvesting keystrokes and information which is then sent back to the actor. With a little time and patience, a successfully deployed keylogger can easily provide the keys to the castle on almost any system.</w:t>
        <w:br w:type="textWrapping"/>
        <w:t xml:space="preserve">Commonly classed as Spyware, keyloggers can be deployed both digitally via malware and physically via hardware - though the latter obviously requires physical access.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According to the section discussing breach timelines, the initial compromise of an asset is typically measured in minutes.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Rule="auto"/>
        <w:ind w:left="720" w:hanging="360"/>
        <w:rPr>
          <w:ins w:author="Sriharsha Devalpally" w:id="0" w:date="2021-06-02T11:33:42Z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it comes to phishing, which industry has the highest click rates?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The education industry exhibits the highest click rate in regards to Phishing, at 4.93%</w:t>
      </w:r>
      <w:ins w:author="Sriharsha Devalpally" w:id="0" w:date="2021-06-02T11:33:4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spacing w:before="240" w:lineRule="auto"/>
        <w:rPr>
          <w:ins w:author="Sriharsha Devalpally" w:id="0" w:date="2021-06-02T11:33:42Z"/>
          <w:sz w:val="24"/>
          <w:szCs w:val="24"/>
        </w:rPr>
      </w:pPr>
      <w:ins w:author="Sriharsha Devalpally" w:id="0" w:date="2021-06-02T11:33:4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spacing w:before="240" w:lineRule="auto"/>
        <w:rPr>
          <w:ins w:author="Sriharsha Devalpally" w:id="0" w:date="2021-06-02T11:33:42Z"/>
          <w:sz w:val="24"/>
          <w:szCs w:val="24"/>
        </w:rPr>
      </w:pPr>
      <w:ins w:author="Sriharsha Devalpally" w:id="0" w:date="2021-06-02T11:33:4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spacing w:before="240" w:lineRule="auto"/>
        <w:rPr>
          <w:ins w:author="Sriharsha Devalpally" w:id="0" w:date="2021-06-02T11:33:42Z"/>
          <w:sz w:val="24"/>
          <w:szCs w:val="24"/>
        </w:rPr>
      </w:pPr>
      <w:ins w:author="Sriharsha Devalpally" w:id="0" w:date="2021-06-02T11:33:42Z">
        <w:r w:rsidDel="00000000" w:rsidR="00000000" w:rsidRPr="00000000">
          <w:rPr>
            <w:sz w:val="24"/>
            <w:szCs w:val="24"/>
            <w:rtl w:val="0"/>
          </w:rPr>
          <w:t xml:space="preserve">Great work overall</w:t>
        </w:r>
      </w:ins>
    </w:p>
    <w:p w:rsidR="00000000" w:rsidDel="00000000" w:rsidP="00000000" w:rsidRDefault="00000000" w:rsidRPr="00000000" w14:paraId="0000000E">
      <w:pPr>
        <w:spacing w:before="240" w:lineRule="auto"/>
        <w:rPr>
          <w:ins w:author="Sriharsha Devalpally" w:id="0" w:date="2021-06-02T11:33:42Z"/>
          <w:sz w:val="24"/>
          <w:szCs w:val="24"/>
        </w:rPr>
      </w:pPr>
      <w:ins w:author="Sriharsha Devalpally" w:id="0" w:date="2021-06-02T11:33:4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spacing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Sriharsha Devalpally" w:id="2" w:date="2021-06-02T11:33:43Z">
            <w:rPr>
              <w:sz w:val="24"/>
              <w:szCs w:val="24"/>
              <w:u w:val="none"/>
            </w:rPr>
          </w:rPrChange>
        </w:rPr>
        <w:pPrChange w:author="Sriharsha Devalpally" w:id="0" w:date="2021-06-02T11:33:43Z">
          <w:pPr>
            <w:numPr>
              <w:ilvl w:val="0"/>
              <w:numId w:val="1"/>
            </w:numPr>
            <w:spacing w:before="240" w:lineRule="auto"/>
            <w:ind w:left="720" w:hanging="360"/>
          </w:pPr>
        </w:pPrChange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